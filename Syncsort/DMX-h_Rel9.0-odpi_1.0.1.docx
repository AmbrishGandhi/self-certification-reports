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D84F82" w14:textId="24152D2A" w:rsidR="00571ED6" w:rsidRPr="00571ED6" w:rsidRDefault="00571ED6" w:rsidP="00571E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1ED6">
        <w:rPr>
          <w:rFonts w:ascii="ArialMT" w:cs="ArialMT"/>
        </w:rPr>
        <w:t xml:space="preserve">Product name / version: </w:t>
      </w:r>
      <w:r w:rsidRPr="00571ED6">
        <w:rPr>
          <w:rFonts w:asciiTheme="majorHAnsi" w:hAnsiTheme="majorHAnsi"/>
          <w:color w:val="FF0000"/>
        </w:rPr>
        <w:t xml:space="preserve">DMX-h </w:t>
      </w:r>
      <w:r w:rsidR="00B051D8">
        <w:rPr>
          <w:rFonts w:asciiTheme="majorHAnsi" w:hAnsiTheme="majorHAnsi"/>
          <w:color w:val="FF0000"/>
        </w:rPr>
        <w:t xml:space="preserve">(a.k.a. DMExpress Hadoop) </w:t>
      </w:r>
      <w:r w:rsidR="00512A70">
        <w:rPr>
          <w:rFonts w:asciiTheme="majorHAnsi" w:hAnsiTheme="majorHAnsi"/>
          <w:color w:val="FF0000"/>
        </w:rPr>
        <w:t>v</w:t>
      </w:r>
      <w:r w:rsidRPr="00571ED6">
        <w:rPr>
          <w:rFonts w:asciiTheme="majorHAnsi" w:hAnsiTheme="majorHAnsi"/>
          <w:color w:val="FF0000"/>
        </w:rPr>
        <w:t xml:space="preserve"> 9.0</w:t>
      </w:r>
    </w:p>
    <w:p w14:paraId="4C6F151A" w14:textId="77777777" w:rsidR="00571ED6" w:rsidRPr="00571ED6" w:rsidRDefault="00571ED6" w:rsidP="00571ED6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5C896F6B" w14:textId="77777777" w:rsidR="00571ED6" w:rsidRPr="002C2A52" w:rsidRDefault="00571ED6" w:rsidP="00571ED6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71ED6">
        <w:rPr>
          <w:rFonts w:ascii="ArialMT" w:cs="ArialMT"/>
        </w:rPr>
        <w:t>Primary contact for questions on this questionnaire</w:t>
      </w:r>
      <w:r>
        <w:rPr>
          <w:rFonts w:ascii="ArialMT" w:cs="ArialMT"/>
        </w:rPr>
        <w:t xml:space="preserve">: </w:t>
      </w:r>
      <w:r w:rsidRPr="002C2A52">
        <w:rPr>
          <w:color w:val="FF0000"/>
        </w:rPr>
        <w:t>Ambrish Gandhi (Email:agandhi@syncsort.com)</w:t>
      </w:r>
    </w:p>
    <w:p w14:paraId="1F844812" w14:textId="77777777" w:rsidR="00571ED6" w:rsidRPr="00571ED6" w:rsidRDefault="00571ED6" w:rsidP="00571ED6">
      <w:pPr>
        <w:pStyle w:val="ListParagraph"/>
        <w:rPr>
          <w:rFonts w:ascii="ArialMT" w:cs="ArialMT"/>
        </w:rPr>
      </w:pPr>
    </w:p>
    <w:p w14:paraId="30CD991B" w14:textId="77777777" w:rsidR="00571ED6" w:rsidRDefault="00571ED6" w:rsidP="00036781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571ED6">
        <w:rPr>
          <w:rFonts w:ascii="ArialMT" w:cs="ArialMT"/>
        </w:rPr>
        <w:t>Which technologies governed by the ODPi Runtime Specification does this</w:t>
      </w:r>
      <w:r>
        <w:rPr>
          <w:rFonts w:ascii="ArialMT" w:cs="ArialMT"/>
        </w:rPr>
        <w:t xml:space="preserve"> </w:t>
      </w:r>
      <w:r w:rsidRPr="00571ED6">
        <w:rPr>
          <w:rFonts w:ascii="ArialMT" w:cs="ArialMT"/>
        </w:rPr>
        <w:t xml:space="preserve">application interoperate </w:t>
      </w:r>
      <w:commentRangeStart w:id="0"/>
      <w:r w:rsidRPr="00571ED6">
        <w:rPr>
          <w:rFonts w:ascii="ArialMT" w:cs="ArialMT"/>
        </w:rPr>
        <w:t>with</w:t>
      </w:r>
      <w:commentRangeEnd w:id="0"/>
      <w:r w:rsidR="00987B84">
        <w:rPr>
          <w:rStyle w:val="CommentReference"/>
        </w:rPr>
        <w:commentReference w:id="0"/>
      </w:r>
      <w:r w:rsidRPr="00571ED6">
        <w:rPr>
          <w:rFonts w:ascii="ArialMT" w:cs="ArialMT"/>
        </w:rPr>
        <w:t>?</w:t>
      </w:r>
      <w:r>
        <w:rPr>
          <w:rFonts w:ascii="ArialMT" w:cs="ArialMT"/>
        </w:rPr>
        <w:t xml:space="preserve"> </w:t>
      </w:r>
    </w:p>
    <w:p w14:paraId="5A776DFC" w14:textId="77777777" w:rsidR="00571ED6" w:rsidRPr="00571ED6" w:rsidRDefault="00571ED6" w:rsidP="00571ED6">
      <w:pPr>
        <w:pStyle w:val="ListParagraph"/>
        <w:rPr>
          <w:rFonts w:ascii="ArialMT" w:cs="ArialMT"/>
        </w:rPr>
      </w:pPr>
    </w:p>
    <w:p w14:paraId="32C339D5" w14:textId="77777777" w:rsidR="00571ED6" w:rsidRPr="002C2A52" w:rsidRDefault="00571ED6" w:rsidP="00571E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C2A52">
        <w:rPr>
          <w:color w:val="FF0000"/>
        </w:rPr>
        <w:t>HDFS</w:t>
      </w:r>
    </w:p>
    <w:p w14:paraId="068E7FB1" w14:textId="77777777" w:rsidR="00571ED6" w:rsidRPr="002C2A52" w:rsidRDefault="00571ED6" w:rsidP="00571E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C2A52">
        <w:rPr>
          <w:color w:val="FF0000"/>
        </w:rPr>
        <w:t>YARN</w:t>
      </w:r>
    </w:p>
    <w:p w14:paraId="23C55E94" w14:textId="77777777" w:rsidR="00571ED6" w:rsidRPr="002C2A52" w:rsidRDefault="00571ED6" w:rsidP="00571ED6">
      <w:pPr>
        <w:pStyle w:val="ListParagraph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2C2A52">
        <w:rPr>
          <w:color w:val="FF0000"/>
        </w:rPr>
        <w:t>MAPREDUCE</w:t>
      </w:r>
    </w:p>
    <w:p w14:paraId="65CA0CDC" w14:textId="77777777" w:rsidR="00571ED6" w:rsidRPr="00571ED6" w:rsidRDefault="00571ED6" w:rsidP="00571ED6">
      <w:pPr>
        <w:pStyle w:val="ListParagraph"/>
        <w:autoSpaceDE w:val="0"/>
        <w:autoSpaceDN w:val="0"/>
        <w:adjustRightInd w:val="0"/>
        <w:spacing w:after="0" w:line="240" w:lineRule="auto"/>
        <w:ind w:left="1800"/>
        <w:rPr>
          <w:rFonts w:ascii="ArialMT" w:cs="ArialMT"/>
        </w:rPr>
      </w:pPr>
    </w:p>
    <w:p w14:paraId="135C3D80" w14:textId="1D3B7055" w:rsidR="00571ED6" w:rsidRPr="00B10CBF" w:rsidRDefault="00571ED6" w:rsidP="001B5EA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571ED6">
        <w:rPr>
          <w:rFonts w:ascii="ArialMT" w:cs="ArialMT"/>
        </w:rPr>
        <w:t>Which ODPicompliant distributions and versions did you test with?</w:t>
      </w:r>
      <w:r>
        <w:rPr>
          <w:rFonts w:ascii="ArialMT" w:cs="ArialMT"/>
        </w:rPr>
        <w:t xml:space="preserve"> </w:t>
      </w:r>
      <w:r w:rsidRPr="00B10CBF">
        <w:rPr>
          <w:color w:val="FF0000"/>
        </w:rPr>
        <w:t>Hortonworks Data Platform 2.</w:t>
      </w:r>
      <w:del w:id="1" w:author="Gandhi, Ambrish" w:date="2016-09-13T12:05:00Z">
        <w:r w:rsidRPr="00B10CBF" w:rsidDel="008F475B">
          <w:rPr>
            <w:color w:val="FF0000"/>
          </w:rPr>
          <w:delText>3.</w:delText>
        </w:r>
      </w:del>
      <w:r w:rsidRPr="00B10CBF">
        <w:rPr>
          <w:color w:val="FF0000"/>
        </w:rPr>
        <w:t>4</w:t>
      </w:r>
      <w:ins w:id="2" w:author="Gandhi, Ambrish" w:date="2016-09-13T12:05:00Z">
        <w:r w:rsidR="008F475B">
          <w:rPr>
            <w:color w:val="FF0000"/>
          </w:rPr>
          <w:t>.2</w:t>
        </w:r>
      </w:ins>
    </w:p>
    <w:p w14:paraId="54B0085A" w14:textId="77777777" w:rsidR="00571ED6" w:rsidRPr="00571ED6" w:rsidRDefault="00571ED6" w:rsidP="00571ED6">
      <w:pPr>
        <w:autoSpaceDE w:val="0"/>
        <w:autoSpaceDN w:val="0"/>
        <w:adjustRightInd w:val="0"/>
        <w:spacing w:after="0" w:line="240" w:lineRule="auto"/>
        <w:ind w:left="360"/>
        <w:rPr>
          <w:rFonts w:ascii="ArialMT" w:cs="ArialMT"/>
        </w:rPr>
      </w:pPr>
    </w:p>
    <w:p w14:paraId="003D4F06" w14:textId="77777777" w:rsidR="00571ED6" w:rsidRPr="002C2A52" w:rsidRDefault="00571ED6" w:rsidP="005D484A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2C2A52">
        <w:rPr>
          <w:rFonts w:ascii="ArialMT" w:cs="ArialMT"/>
        </w:rPr>
        <w:t>Please describe your application deployment and configuration process (if any). If the application lends itself to be managed by a tool compatible with ODPi Operations specification please make sure to use the appropriate tool.</w:t>
      </w:r>
    </w:p>
    <w:p w14:paraId="4B0D42FD" w14:textId="2A1CC4B7" w:rsidR="00571ED6" w:rsidRPr="00571ED6" w:rsidRDefault="007F5DA4" w:rsidP="00B10CBF">
      <w:pPr>
        <w:spacing w:before="100" w:beforeAutospacing="1" w:after="100" w:afterAutospacing="1" w:line="240" w:lineRule="auto"/>
        <w:ind w:left="720"/>
        <w:rPr>
          <w:color w:val="FF0000"/>
        </w:rPr>
      </w:pPr>
      <w:hyperlink r:id="rId8" w:history="1">
        <w:r w:rsidR="00571ED6" w:rsidRPr="00B10CBF">
          <w:rPr>
            <w:color w:val="FF0000"/>
          </w:rPr>
          <w:t>DMX-h</w:t>
        </w:r>
      </w:hyperlink>
      <w:r w:rsidR="00571ED6" w:rsidRPr="00571ED6">
        <w:rPr>
          <w:color w:val="FF0000"/>
        </w:rPr>
        <w:t xml:space="preserve"> </w:t>
      </w:r>
      <w:r w:rsidR="00512A70">
        <w:rPr>
          <w:color w:val="FF0000"/>
        </w:rPr>
        <w:t>needs to be</w:t>
      </w:r>
      <w:r w:rsidR="00512A70" w:rsidRPr="00571ED6">
        <w:rPr>
          <w:color w:val="FF0000"/>
        </w:rPr>
        <w:t xml:space="preserve"> </w:t>
      </w:r>
      <w:r w:rsidR="00512A70">
        <w:rPr>
          <w:color w:val="FF0000"/>
        </w:rPr>
        <w:t>to be</w:t>
      </w:r>
      <w:r w:rsidR="00571ED6" w:rsidRPr="00571ED6">
        <w:rPr>
          <w:color w:val="FF0000"/>
        </w:rPr>
        <w:t xml:space="preserve"> installed on all the nodes </w:t>
      </w:r>
      <w:r w:rsidR="00512A70">
        <w:rPr>
          <w:color w:val="FF0000"/>
        </w:rPr>
        <w:t>of</w:t>
      </w:r>
      <w:r w:rsidR="00512A70" w:rsidRPr="00571ED6">
        <w:rPr>
          <w:color w:val="FF0000"/>
        </w:rPr>
        <w:t xml:space="preserve"> </w:t>
      </w:r>
      <w:r w:rsidR="00571ED6" w:rsidRPr="00571ED6">
        <w:rPr>
          <w:color w:val="FF0000"/>
        </w:rPr>
        <w:t>the Hadoop cluster.</w:t>
      </w:r>
    </w:p>
    <w:p w14:paraId="56CFCB63" w14:textId="77777777" w:rsidR="00571ED6" w:rsidRPr="00571ED6" w:rsidRDefault="00571ED6" w:rsidP="00B10CBF">
      <w:pPr>
        <w:spacing w:before="100" w:beforeAutospacing="1" w:after="100" w:afterAutospacing="1" w:line="240" w:lineRule="auto"/>
        <w:ind w:left="720"/>
        <w:rPr>
          <w:color w:val="FF0000"/>
        </w:rPr>
      </w:pPr>
      <w:r w:rsidRPr="00571ED6">
        <w:rPr>
          <w:color w:val="FF0000"/>
        </w:rPr>
        <w:t>Install DMX-h in the cluster using one of the following methods:</w:t>
      </w:r>
    </w:p>
    <w:p w14:paraId="7CBA7744" w14:textId="77777777" w:rsidR="00571ED6" w:rsidRPr="00571ED6" w:rsidRDefault="00571ED6" w:rsidP="00B10CB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color w:val="FF0000"/>
        </w:rPr>
      </w:pPr>
      <w:r w:rsidRPr="00571ED6">
        <w:rPr>
          <w:color w:val="FF0000"/>
        </w:rPr>
        <w:t xml:space="preserve">Managed Methods - recommended for large clusters </w:t>
      </w:r>
    </w:p>
    <w:p w14:paraId="187E77E6" w14:textId="77777777" w:rsidR="00571ED6" w:rsidRPr="00571ED6" w:rsidRDefault="007F5DA4" w:rsidP="00B10CB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color w:val="FF0000"/>
        </w:rPr>
      </w:pPr>
      <w:hyperlink r:id="rId9" w:anchor="ambari" w:history="1">
        <w:r w:rsidR="00571ED6" w:rsidRPr="00B10CBF">
          <w:rPr>
            <w:color w:val="FF0000"/>
          </w:rPr>
          <w:t>Apachi Ambari Service</w:t>
        </w:r>
      </w:hyperlink>
      <w:r w:rsidR="00571ED6" w:rsidRPr="00571ED6">
        <w:rPr>
          <w:color w:val="FF0000"/>
        </w:rPr>
        <w:t xml:space="preserve"> - Deploy the DMX-h Service Definition Package to the Ambari repository, then install DMX-h on the nodes in the cluster using the Ambari web interface (requires root/sudo privileges). Available as of Ambari 1.7. </w:t>
      </w:r>
    </w:p>
    <w:p w14:paraId="46CA6056" w14:textId="77777777" w:rsidR="00571ED6" w:rsidRPr="00571ED6" w:rsidRDefault="007F5DA4" w:rsidP="00B10CBF">
      <w:pPr>
        <w:numPr>
          <w:ilvl w:val="1"/>
          <w:numId w:val="3"/>
        </w:numPr>
        <w:tabs>
          <w:tab w:val="clear" w:pos="1440"/>
          <w:tab w:val="num" w:pos="2160"/>
        </w:tabs>
        <w:spacing w:before="100" w:beforeAutospacing="1" w:after="100" w:afterAutospacing="1" w:line="240" w:lineRule="auto"/>
        <w:ind w:left="2160"/>
        <w:rPr>
          <w:color w:val="FF0000"/>
        </w:rPr>
      </w:pPr>
      <w:hyperlink r:id="rId10" w:anchor="rpm" w:history="1">
        <w:r w:rsidR="00571ED6" w:rsidRPr="00B10CBF">
          <w:rPr>
            <w:color w:val="FF0000"/>
          </w:rPr>
          <w:t>Red Hat Package Manager (RPM)</w:t>
        </w:r>
      </w:hyperlink>
      <w:r w:rsidR="00571ED6" w:rsidRPr="00571ED6">
        <w:rPr>
          <w:color w:val="FF0000"/>
        </w:rPr>
        <w:t xml:space="preserve"> – Deploy the RPM on all nodes in the cluster, then use the RPM to install DMX-h on all nodes in the cluster (requires root/sudo privileges). </w:t>
      </w:r>
    </w:p>
    <w:p w14:paraId="5CDE9C68" w14:textId="77777777" w:rsidR="00571ED6" w:rsidRPr="00571ED6" w:rsidRDefault="007F5DA4" w:rsidP="00B10CBF">
      <w:pPr>
        <w:numPr>
          <w:ilvl w:val="0"/>
          <w:numId w:val="3"/>
        </w:numPr>
        <w:tabs>
          <w:tab w:val="clear" w:pos="720"/>
          <w:tab w:val="num" w:pos="1440"/>
        </w:tabs>
        <w:spacing w:before="100" w:beforeAutospacing="1" w:after="100" w:afterAutospacing="1" w:line="240" w:lineRule="auto"/>
        <w:ind w:left="1440"/>
        <w:rPr>
          <w:color w:val="FF0000"/>
        </w:rPr>
      </w:pPr>
      <w:hyperlink r:id="rId11" w:anchor="manual" w:history="1">
        <w:r w:rsidR="00571ED6" w:rsidRPr="00B10CBF">
          <w:rPr>
            <w:color w:val="FF0000"/>
          </w:rPr>
          <w:t>Manual/Silent</w:t>
        </w:r>
      </w:hyperlink>
      <w:r w:rsidR="00571ED6" w:rsidRPr="00571ED6">
        <w:rPr>
          <w:color w:val="FF0000"/>
        </w:rPr>
        <w:t xml:space="preserve"> – Install DMX-H on one node and replicate on all remaining nodes </w:t>
      </w:r>
    </w:p>
    <w:p w14:paraId="63232176" w14:textId="15394AE7" w:rsidR="00571ED6" w:rsidRPr="00571ED6" w:rsidRDefault="00571ED6" w:rsidP="00B10CBF">
      <w:pPr>
        <w:spacing w:before="100" w:beforeAutospacing="1" w:after="100" w:afterAutospacing="1" w:line="240" w:lineRule="auto"/>
        <w:ind w:left="720"/>
        <w:rPr>
          <w:color w:val="FF0000"/>
        </w:rPr>
      </w:pPr>
      <w:r w:rsidRPr="00571ED6">
        <w:rPr>
          <w:color w:val="FF0000"/>
        </w:rPr>
        <w:t xml:space="preserve">The </w:t>
      </w:r>
      <w:r w:rsidR="00512A70" w:rsidRPr="00571ED6">
        <w:rPr>
          <w:color w:val="FF0000"/>
        </w:rPr>
        <w:t>DM</w:t>
      </w:r>
      <w:r w:rsidR="00512A70">
        <w:rPr>
          <w:color w:val="FF0000"/>
        </w:rPr>
        <w:t>X-h</w:t>
      </w:r>
      <w:r w:rsidR="00512A70" w:rsidRPr="00571ED6">
        <w:rPr>
          <w:color w:val="FF0000"/>
        </w:rPr>
        <w:t xml:space="preserve"> </w:t>
      </w:r>
      <w:r w:rsidRPr="00571ED6">
        <w:rPr>
          <w:color w:val="FF0000"/>
        </w:rPr>
        <w:t xml:space="preserve">Service (dmxd) needs to be </w:t>
      </w:r>
      <w:r w:rsidR="00512A70">
        <w:rPr>
          <w:color w:val="FF0000"/>
        </w:rPr>
        <w:t>installed on the edge (ETL) node for DMX-h Graphical User Interface (GUI) to submit jobs</w:t>
      </w:r>
      <w:r w:rsidRPr="00571ED6">
        <w:rPr>
          <w:color w:val="FF0000"/>
        </w:rPr>
        <w:t xml:space="preserve">. When installing DMX-h using any of the managed methods, the </w:t>
      </w:r>
      <w:r w:rsidR="00512A70" w:rsidRPr="00571ED6">
        <w:rPr>
          <w:color w:val="FF0000"/>
        </w:rPr>
        <w:t>DM</w:t>
      </w:r>
      <w:r w:rsidR="00512A70">
        <w:rPr>
          <w:color w:val="FF0000"/>
        </w:rPr>
        <w:t>X-h</w:t>
      </w:r>
      <w:r w:rsidR="00512A70" w:rsidRPr="00571ED6">
        <w:rPr>
          <w:color w:val="FF0000"/>
        </w:rPr>
        <w:t xml:space="preserve"> </w:t>
      </w:r>
      <w:r w:rsidRPr="00571ED6">
        <w:rPr>
          <w:color w:val="FF0000"/>
        </w:rPr>
        <w:t xml:space="preserve">Service is not installed. See </w:t>
      </w:r>
      <w:hyperlink r:id="rId12" w:anchor="install_dmxd" w:history="1">
        <w:r w:rsidRPr="00B10CBF">
          <w:rPr>
            <w:color w:val="FF0000"/>
          </w:rPr>
          <w:t xml:space="preserve">Installing/Upgrading the </w:t>
        </w:r>
        <w:r w:rsidR="00512A70" w:rsidRPr="00B10CBF">
          <w:rPr>
            <w:color w:val="FF0000"/>
          </w:rPr>
          <w:t>DM</w:t>
        </w:r>
        <w:r w:rsidR="00512A70">
          <w:rPr>
            <w:color w:val="FF0000"/>
          </w:rPr>
          <w:t>X-h</w:t>
        </w:r>
        <w:r w:rsidR="00512A70" w:rsidRPr="00B10CBF">
          <w:rPr>
            <w:color w:val="FF0000"/>
          </w:rPr>
          <w:t xml:space="preserve"> </w:t>
        </w:r>
        <w:r w:rsidRPr="00B10CBF">
          <w:rPr>
            <w:color w:val="FF0000"/>
          </w:rPr>
          <w:t>Service</w:t>
        </w:r>
      </w:hyperlink>
      <w:r w:rsidRPr="00571ED6">
        <w:rPr>
          <w:color w:val="FF0000"/>
        </w:rPr>
        <w:t xml:space="preserve"> for </w:t>
      </w:r>
      <w:r w:rsidR="00512A70">
        <w:rPr>
          <w:color w:val="FF0000"/>
        </w:rPr>
        <w:t xml:space="preserve">more detailed </w:t>
      </w:r>
      <w:r w:rsidRPr="00571ED6">
        <w:rPr>
          <w:color w:val="FF0000"/>
        </w:rPr>
        <w:t>instructions.</w:t>
      </w:r>
    </w:p>
    <w:p w14:paraId="55C7AA58" w14:textId="77777777" w:rsidR="00571ED6" w:rsidRDefault="00571ED6" w:rsidP="00A568B9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886C3A">
        <w:rPr>
          <w:rFonts w:ascii="ArialMT" w:cs="ArialMT"/>
        </w:rPr>
        <w:t>Please describe your testing procedure you use to demonstrate compatibility and</w:t>
      </w:r>
      <w:r w:rsidR="00886C3A" w:rsidRPr="00886C3A">
        <w:rPr>
          <w:rFonts w:ascii="ArialMT" w:cs="ArialMT"/>
        </w:rPr>
        <w:t xml:space="preserve"> </w:t>
      </w:r>
      <w:r w:rsidRPr="00886C3A">
        <w:rPr>
          <w:rFonts w:ascii="ArialMT" w:cs="ArialMT"/>
        </w:rPr>
        <w:t>what passing results will be.</w:t>
      </w:r>
    </w:p>
    <w:p w14:paraId="67DEE32F" w14:textId="255DED7F" w:rsidR="00886C3A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>
        <w:rPr>
          <w:rFonts w:ascii="ArialMT" w:cs="ArialMT"/>
        </w:rPr>
        <w:t>We have overnight regression tests which run on HDP 2.</w:t>
      </w:r>
      <w:ins w:id="3" w:author="Gandhi, Ambrish" w:date="2016-09-16T11:57:00Z">
        <w:r w:rsidR="007F5DA4">
          <w:rPr>
            <w:rFonts w:ascii="ArialMT" w:cs="ArialMT"/>
          </w:rPr>
          <w:t>4</w:t>
        </w:r>
      </w:ins>
      <w:del w:id="4" w:author="Gandhi, Ambrish" w:date="2016-09-16T11:57:00Z">
        <w:r w:rsidDel="007F5DA4">
          <w:rPr>
            <w:rFonts w:ascii="ArialMT" w:cs="ArialMT"/>
          </w:rPr>
          <w:delText>3</w:delText>
        </w:r>
      </w:del>
      <w:r>
        <w:rPr>
          <w:rFonts w:ascii="ArialMT" w:cs="ArialMT"/>
        </w:rPr>
        <w:t>.</w:t>
      </w:r>
      <w:ins w:id="5" w:author="Gandhi, Ambrish" w:date="2016-09-16T11:57:00Z">
        <w:r w:rsidR="007F5DA4">
          <w:rPr>
            <w:rFonts w:ascii="ArialMT" w:cs="ArialMT"/>
          </w:rPr>
          <w:t>2</w:t>
        </w:r>
      </w:ins>
      <w:bookmarkStart w:id="6" w:name="_GoBack"/>
      <w:bookmarkEnd w:id="6"/>
      <w:del w:id="7" w:author="Gandhi, Ambrish" w:date="2016-09-16T11:57:00Z">
        <w:r w:rsidDel="007F5DA4">
          <w:rPr>
            <w:rFonts w:ascii="ArialMT" w:cs="ArialMT"/>
          </w:rPr>
          <w:delText>4</w:delText>
        </w:r>
      </w:del>
      <w:r>
        <w:rPr>
          <w:rFonts w:ascii="ArialMT" w:cs="ArialMT"/>
        </w:rPr>
        <w:t xml:space="preserve"> cluster exercising various integration points. Below are the high level scenarios</w:t>
      </w:r>
    </w:p>
    <w:p w14:paraId="6CBE6D85" w14:textId="77777777" w:rsidR="00B10CBF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ind w:left="1440"/>
        <w:rPr>
          <w:rFonts w:ascii="ArialMT" w:cs="ArialMT"/>
        </w:rPr>
      </w:pPr>
    </w:p>
    <w:p w14:paraId="607C7349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command line and UI invocations</w:t>
      </w:r>
    </w:p>
    <w:p w14:paraId="215FADFC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various DMX-h ETL log formats</w:t>
      </w:r>
    </w:p>
    <w:p w14:paraId="6EA256B0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simple and complex DMX-h ETL job</w:t>
      </w:r>
    </w:p>
    <w:p w14:paraId="64E49C57" w14:textId="51FB386A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 xml:space="preserve">Test with various </w:t>
      </w:r>
      <w:r w:rsidR="00512A70">
        <w:rPr>
          <w:color w:val="FF0000"/>
        </w:rPr>
        <w:t>data</w:t>
      </w:r>
      <w:r w:rsidR="00512A70" w:rsidRPr="0074689F">
        <w:rPr>
          <w:color w:val="FF0000"/>
        </w:rPr>
        <w:t xml:space="preserve"> </w:t>
      </w:r>
      <w:r w:rsidRPr="0074689F">
        <w:rPr>
          <w:color w:val="FF0000"/>
        </w:rPr>
        <w:t>sources</w:t>
      </w:r>
    </w:p>
    <w:p w14:paraId="314E9FEE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various data sizes for input and output</w:t>
      </w:r>
    </w:p>
    <w:p w14:paraId="305A3DA3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 xml:space="preserve">Test with various </w:t>
      </w:r>
      <w:r w:rsidR="00512A70">
        <w:rPr>
          <w:color w:val="FF0000"/>
        </w:rPr>
        <w:t xml:space="preserve">character </w:t>
      </w:r>
      <w:r w:rsidRPr="0074689F">
        <w:rPr>
          <w:color w:val="FF0000"/>
        </w:rPr>
        <w:t>encoding options (ASCII, EBCDIC, etc)</w:t>
      </w:r>
    </w:p>
    <w:p w14:paraId="10FB5755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lastRenderedPageBreak/>
        <w:t>Test with compressed/uncompressed data</w:t>
      </w:r>
    </w:p>
    <w:p w14:paraId="15520570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various record formats (LF-terminated, fixed-length positional, header)</w:t>
      </w:r>
    </w:p>
    <w:p w14:paraId="06A75DF3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combinations of delimited and fixed-length positional data layouts for sources/targets</w:t>
      </w:r>
    </w:p>
    <w:p w14:paraId="5DCBF8F6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Map-only jobs and Map-Reduce jobs</w:t>
      </w:r>
    </w:p>
    <w:p w14:paraId="751ACC5B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 xml:space="preserve">Tests for installation with RPM and </w:t>
      </w:r>
      <w:r>
        <w:rPr>
          <w:color w:val="FF0000"/>
        </w:rPr>
        <w:t>Ambari service</w:t>
      </w:r>
    </w:p>
    <w:p w14:paraId="201EBAD8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>Test with various DMX-h licenses</w:t>
      </w:r>
    </w:p>
    <w:p w14:paraId="55F2A6A4" w14:textId="77777777" w:rsidR="00B10CBF" w:rsidRPr="0074689F" w:rsidRDefault="00B10CBF" w:rsidP="00B10CBF">
      <w:pPr>
        <w:pStyle w:val="ListParagraph"/>
        <w:numPr>
          <w:ilvl w:val="0"/>
          <w:numId w:val="4"/>
        </w:numPr>
        <w:spacing w:after="0" w:line="240" w:lineRule="auto"/>
        <w:ind w:left="1440"/>
        <w:rPr>
          <w:color w:val="FF0000"/>
          <w:u w:val="single"/>
        </w:rPr>
      </w:pPr>
      <w:r w:rsidRPr="008C40E0">
        <w:rPr>
          <w:color w:val="FF0000"/>
        </w:rPr>
        <w:t>HDFS Connectivity tests</w:t>
      </w:r>
      <w:r w:rsidRPr="0074689F">
        <w:rPr>
          <w:color w:val="FF0000"/>
          <w:u w:val="single"/>
        </w:rPr>
        <w:t xml:space="preserve">: </w:t>
      </w:r>
    </w:p>
    <w:p w14:paraId="58EFC7EE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Read/Write files to HDFS – single and multiple files</w:t>
      </w:r>
    </w:p>
    <w:p w14:paraId="01D5D3F3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Test for Browsing the HDFS file system</w:t>
      </w:r>
    </w:p>
    <w:p w14:paraId="0330C6A1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Switch between various remote file connections</w:t>
      </w:r>
      <w:r w:rsidRPr="0074689F" w:rsidDel="00C20DA6">
        <w:rPr>
          <w:color w:val="FF0000"/>
        </w:rPr>
        <w:t xml:space="preserve"> </w:t>
      </w:r>
    </w:p>
    <w:p w14:paraId="0140CE8F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Use relative and absolute paths, use paths with environment variables</w:t>
      </w:r>
    </w:p>
    <w:p w14:paraId="2E40F3AD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 xml:space="preserve">Test with customized HTTP port for browsing </w:t>
      </w:r>
    </w:p>
    <w:p w14:paraId="0CD0FAC0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Licensing tests</w:t>
      </w:r>
    </w:p>
    <w:p w14:paraId="483040CF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Test with wildcards</w:t>
      </w:r>
    </w:p>
    <w:p w14:paraId="7E3333B7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Data sampling at design-time, from UI</w:t>
      </w:r>
    </w:p>
    <w:p w14:paraId="0D53F09D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Test with parallel partitioned load into HDFS</w:t>
      </w:r>
    </w:p>
    <w:p w14:paraId="684277B2" w14:textId="77777777" w:rsidR="00B10CBF" w:rsidRPr="0074689F" w:rsidRDefault="00B10CBF" w:rsidP="00B10CBF">
      <w:pPr>
        <w:pStyle w:val="ListParagraph"/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Use-case tests: Test HDFS connectivity in combination with DMX</w:t>
      </w:r>
      <w:r w:rsidR="00512A70">
        <w:rPr>
          <w:color w:val="FF0000"/>
        </w:rPr>
        <w:t>-h</w:t>
      </w:r>
      <w:r w:rsidRPr="0074689F">
        <w:rPr>
          <w:color w:val="FF0000"/>
        </w:rPr>
        <w:t xml:space="preserve"> ETL features</w:t>
      </w:r>
    </w:p>
    <w:p w14:paraId="58F6DE80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Ingestion of Avro/Parquet Files to HDFS, cover all data types</w:t>
      </w:r>
    </w:p>
    <w:p w14:paraId="11C2B17D" w14:textId="77777777" w:rsidR="00B10CBF" w:rsidRPr="0074689F" w:rsidRDefault="00B10CBF" w:rsidP="00B10CBF">
      <w:pPr>
        <w:spacing w:after="0" w:line="240" w:lineRule="auto"/>
        <w:ind w:left="2160"/>
        <w:rPr>
          <w:color w:val="FF0000"/>
        </w:rPr>
      </w:pPr>
    </w:p>
    <w:p w14:paraId="751FCBD8" w14:textId="77777777" w:rsidR="00B10CBF" w:rsidRPr="0074689F" w:rsidRDefault="00B10CBF" w:rsidP="00B10CBF">
      <w:pPr>
        <w:numPr>
          <w:ilvl w:val="0"/>
          <w:numId w:val="4"/>
        </w:numPr>
        <w:spacing w:after="0" w:line="240" w:lineRule="auto"/>
        <w:ind w:left="1440"/>
        <w:rPr>
          <w:color w:val="FF0000"/>
        </w:rPr>
      </w:pPr>
      <w:r w:rsidRPr="0074689F">
        <w:rPr>
          <w:color w:val="FF0000"/>
        </w:rPr>
        <w:t xml:space="preserve">Test customer use cases: </w:t>
      </w:r>
    </w:p>
    <w:p w14:paraId="5FDC0997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Change Data Capture (CDC)  with single and multiple outputs</w:t>
      </w:r>
    </w:p>
    <w:p w14:paraId="1768C3E5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ETL Joins – small and large sides, map side / reduce side</w:t>
      </w:r>
    </w:p>
    <w:p w14:paraId="292FDA18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HDFS File lookups</w:t>
      </w:r>
    </w:p>
    <w:p w14:paraId="2BCEA383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Web Log Aggregation</w:t>
      </w:r>
    </w:p>
    <w:p w14:paraId="3163956F" w14:textId="77777777" w:rsidR="00B10CBF" w:rsidRPr="0074689F" w:rsidRDefault="00B10CBF" w:rsidP="00B10CBF">
      <w:pPr>
        <w:numPr>
          <w:ilvl w:val="1"/>
          <w:numId w:val="4"/>
        </w:numPr>
        <w:spacing w:after="0" w:line="240" w:lineRule="auto"/>
        <w:ind w:left="2160"/>
        <w:rPr>
          <w:color w:val="FF0000"/>
        </w:rPr>
      </w:pPr>
      <w:r w:rsidRPr="0074689F">
        <w:rPr>
          <w:color w:val="FF0000"/>
        </w:rPr>
        <w:t>Wordcount</w:t>
      </w:r>
    </w:p>
    <w:p w14:paraId="546889AE" w14:textId="77777777" w:rsidR="00B10CBF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4976C78E" w14:textId="77777777" w:rsidR="00B10CBF" w:rsidRPr="00886C3A" w:rsidRDefault="00B10CBF" w:rsidP="00B10CBF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6CD26947" w14:textId="77777777" w:rsidR="00571ED6" w:rsidRDefault="00571ED6" w:rsidP="005F19EC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10CBF">
        <w:rPr>
          <w:rFonts w:ascii="ArialMT" w:cs="ArialMT"/>
        </w:rPr>
        <w:t>What modifications did you make to your software or underlying configurations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for each distribution in order for them to pass?</w:t>
      </w:r>
      <w:r w:rsidR="00B10CBF">
        <w:rPr>
          <w:rFonts w:ascii="ArialMT" w:cs="ArialMT"/>
        </w:rPr>
        <w:t xml:space="preserve"> </w:t>
      </w:r>
      <w:r w:rsidR="00B10CBF" w:rsidRPr="00B10CBF">
        <w:rPr>
          <w:color w:val="FF0000"/>
        </w:rPr>
        <w:t>None</w:t>
      </w:r>
    </w:p>
    <w:p w14:paraId="5F1DA8B3" w14:textId="77777777" w:rsidR="002C2A52" w:rsidRPr="00B10CBF" w:rsidRDefault="002C2A52" w:rsidP="002C2A52">
      <w:pPr>
        <w:pStyle w:val="ListParagraph"/>
        <w:autoSpaceDE w:val="0"/>
        <w:autoSpaceDN w:val="0"/>
        <w:adjustRightInd w:val="0"/>
        <w:spacing w:after="0" w:line="240" w:lineRule="auto"/>
        <w:rPr>
          <w:color w:val="FF0000"/>
        </w:rPr>
      </w:pPr>
    </w:p>
    <w:p w14:paraId="0FDDC80D" w14:textId="77777777" w:rsidR="00571ED6" w:rsidRPr="00B10CBF" w:rsidRDefault="00571ED6" w:rsidP="009D6ED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  <w:r w:rsidRPr="00B10CBF">
        <w:rPr>
          <w:rFonts w:ascii="ArialMT" w:cs="ArialMT"/>
        </w:rPr>
        <w:t>Did you test with any ODPicompliant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distributions that did not pass your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interoperability tests?</w:t>
      </w:r>
      <w:r w:rsidR="00B10CBF">
        <w:rPr>
          <w:rFonts w:ascii="ArialMT" w:cs="ArialMT"/>
        </w:rPr>
        <w:t xml:space="preserve"> </w:t>
      </w:r>
      <w:r w:rsidR="00B10CBF" w:rsidRPr="002C2A52">
        <w:rPr>
          <w:color w:val="FF0000"/>
        </w:rPr>
        <w:t>None</w:t>
      </w:r>
    </w:p>
    <w:p w14:paraId="4A505936" w14:textId="77777777" w:rsidR="00571ED6" w:rsidRPr="002C2A52" w:rsidRDefault="00571ED6" w:rsidP="00745CB4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color w:val="FF0000"/>
        </w:rPr>
      </w:pPr>
      <w:r w:rsidRPr="00B10CBF">
        <w:rPr>
          <w:rFonts w:ascii="ArialMT" w:cs="ArialMT"/>
        </w:rPr>
        <w:t>Did you notice any different behavior in your software or the underlying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distributions when you ran your tests, whether or not you deemed the tests as</w:t>
      </w:r>
      <w:r w:rsid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passing?</w:t>
      </w:r>
      <w:r w:rsidR="00B10CBF">
        <w:rPr>
          <w:rFonts w:ascii="ArialMT" w:cs="ArialMT"/>
        </w:rPr>
        <w:t xml:space="preserve"> </w:t>
      </w:r>
      <w:r w:rsidR="00B10CBF" w:rsidRPr="002C2A52">
        <w:rPr>
          <w:color w:val="FF0000"/>
        </w:rPr>
        <w:t>No</w:t>
      </w:r>
    </w:p>
    <w:p w14:paraId="077B5931" w14:textId="77777777" w:rsidR="002C2A52" w:rsidRPr="00B10CBF" w:rsidRDefault="002C2A52" w:rsidP="002C2A52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cs="ArialMT"/>
        </w:rPr>
      </w:pPr>
    </w:p>
    <w:p w14:paraId="221967D9" w14:textId="77777777" w:rsidR="009109CA" w:rsidRPr="00B10CBF" w:rsidRDefault="00571ED6" w:rsidP="0088649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b/>
        </w:rPr>
      </w:pPr>
      <w:r w:rsidRPr="00B10CBF">
        <w:rPr>
          <w:rFonts w:ascii="ArialMT" w:cs="ArialMT"/>
        </w:rPr>
        <w:t>Which ODPicompliant</w:t>
      </w:r>
      <w:r w:rsidR="00B10CBF" w:rsidRP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distributions and versions do you provide support for in</w:t>
      </w:r>
      <w:r w:rsidR="00B10CBF">
        <w:rPr>
          <w:rFonts w:ascii="ArialMT" w:cs="ArialMT"/>
        </w:rPr>
        <w:t xml:space="preserve"> </w:t>
      </w:r>
      <w:r w:rsidRPr="00B10CBF">
        <w:rPr>
          <w:rFonts w:ascii="ArialMT" w:cs="ArialMT"/>
        </w:rPr>
        <w:t>the deployment of your software?</w:t>
      </w:r>
      <w:r w:rsidR="002C2A52" w:rsidRPr="002C2A52">
        <w:rPr>
          <w:rFonts w:ascii="ArialMT" w:cs="ArialMT"/>
          <w:color w:val="FF0000"/>
        </w:rPr>
        <w:t xml:space="preserve"> All</w:t>
      </w:r>
    </w:p>
    <w:sectPr w:rsidR="009109CA" w:rsidRPr="00B10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Gandhi, Ambrish" w:date="2016-08-30T14:02:00Z" w:initials="GA">
    <w:p w14:paraId="11965694" w14:textId="77777777" w:rsidR="00987B84" w:rsidRDefault="00987B84">
      <w:pPr>
        <w:pStyle w:val="CommentText"/>
      </w:pPr>
      <w:r>
        <w:rPr>
          <w:rStyle w:val="CommentReference"/>
        </w:rPr>
        <w:annotationRef/>
      </w:r>
      <w:r>
        <w:t>Spark is not part of ODPi Runtime Specs for Release 1 and hence not listed below.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196569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574FF"/>
    <w:multiLevelType w:val="hybridMultilevel"/>
    <w:tmpl w:val="6C5800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6F3588"/>
    <w:multiLevelType w:val="hybridMultilevel"/>
    <w:tmpl w:val="E77C45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8634BD"/>
    <w:multiLevelType w:val="multilevel"/>
    <w:tmpl w:val="E6C4A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19C0A1F"/>
    <w:multiLevelType w:val="hybridMultilevel"/>
    <w:tmpl w:val="E172761A"/>
    <w:lvl w:ilvl="0" w:tplc="6694DB46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51F6DB14">
      <w:start w:val="1"/>
      <w:numFmt w:val="lowerRoman"/>
      <w:lvlText w:val="%2.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andhi, Ambrish">
    <w15:presenceInfo w15:providerId="None" w15:userId="Gandhi, Ambrish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ED6"/>
    <w:rsid w:val="002C2A52"/>
    <w:rsid w:val="00346E7C"/>
    <w:rsid w:val="004E4311"/>
    <w:rsid w:val="00512A70"/>
    <w:rsid w:val="00571ED6"/>
    <w:rsid w:val="007F5DA4"/>
    <w:rsid w:val="00886C3A"/>
    <w:rsid w:val="008F3121"/>
    <w:rsid w:val="008F3B4C"/>
    <w:rsid w:val="008F475B"/>
    <w:rsid w:val="009109CA"/>
    <w:rsid w:val="00987B84"/>
    <w:rsid w:val="00B051D8"/>
    <w:rsid w:val="00B10CBF"/>
    <w:rsid w:val="00B16CE0"/>
    <w:rsid w:val="00D14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8A04A"/>
  <w15:chartTrackingRefBased/>
  <w15:docId w15:val="{F0E26264-9217-4262-B408-0FC9DD9B6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1ED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71E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71ED6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87B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7B8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7B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7B8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7B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87B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B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594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k:@MSITStore:C:\Program%20Files\DMExpress\Programs\dmexpress.chm::/html/DMX-h.ht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hyperlink" Target="mk:@MSITStore:C:\Program%20Files\DMExpress\Programs\dmexpress.chm::/html/Step_by_step_installation_on_a_Hadoop_cluster.ht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hyperlink" Target="mk:@MSITStore:C:\Program%20Files\DMExpress\Programs\dmexpress.chm::/html/Step_by_step_installation_on_a_Hadoop_cluster.ht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k:@MSITStore:C:\Program%20Files\DMExpress\Programs\dmexpress.chm::/html/Step_by_step_installation_on_a_Hadoop_cluster.htm" TargetMode="External"/><Relationship Id="rId4" Type="http://schemas.openxmlformats.org/officeDocument/2006/relationships/settings" Target="settings.xml"/><Relationship Id="rId9" Type="http://schemas.openxmlformats.org/officeDocument/2006/relationships/hyperlink" Target="mk:@MSITStore:C:\Program%20Files\DMExpress\Programs\dmexpress.chm::/html/Step_by_step_installation_on_a_Hadoop_cluster.htm" TargetMode="Externa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A25C67-73D2-4836-A84C-2BD33A396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658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Gandhi, Ambrish</dc:creator>
  <cp:keywords/>
  <dc:description/>
  <cp:lastModifiedBy>Gandhi, Ambrish</cp:lastModifiedBy>
  <cp:revision>4</cp:revision>
  <dcterms:created xsi:type="dcterms:W3CDTF">2016-09-13T16:05:00Z</dcterms:created>
  <dcterms:modified xsi:type="dcterms:W3CDTF">2016-09-16T15:57:00Z</dcterms:modified>
</cp:coreProperties>
</file>